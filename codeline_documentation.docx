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15B6B" w14:textId="77777777" w:rsidR="003B5196" w:rsidRDefault="007507D5">
      <w:bookmarkStart w:id="0" w:name="_GoBack"/>
      <w:bookmarkEnd w:id="0"/>
    </w:p>
    <w:sectPr w:rsidR="003B5196" w:rsidSect="00C853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D5"/>
    <w:rsid w:val="001B486A"/>
    <w:rsid w:val="007507D5"/>
    <w:rsid w:val="00C8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79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Javaid</dc:creator>
  <cp:keywords/>
  <dc:description/>
  <cp:lastModifiedBy>Murtaza Javaid</cp:lastModifiedBy>
  <cp:revision>1</cp:revision>
  <dcterms:created xsi:type="dcterms:W3CDTF">2017-03-21T11:55:00Z</dcterms:created>
  <dcterms:modified xsi:type="dcterms:W3CDTF">2017-03-21T11:56:00Z</dcterms:modified>
</cp:coreProperties>
</file>